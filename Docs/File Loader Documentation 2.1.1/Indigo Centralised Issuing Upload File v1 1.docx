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38644"/>
        <w:docPartObj>
          <w:docPartGallery w:val="Cover Pages"/>
          <w:docPartUnique/>
        </w:docPartObj>
      </w:sdtPr>
      <w:sdtEndPr/>
      <w:sdtContent>
        <w:p w:rsidR="003B7874" w:rsidRDefault="003B7874"/>
        <w:tbl>
          <w:tblPr>
            <w:tblW w:w="2640" w:type="pct"/>
            <w:jc w:val="righ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766"/>
          </w:tblGrid>
          <w:tr w:rsidR="003B7874" w:rsidTr="00F139B2">
            <w:trPr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C6802EE0D6E340BDAA079F806E3C4F1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B7874" w:rsidRDefault="001E2791" w:rsidP="00C436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Indigo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Centralised</w:t>
                    </w:r>
                    <w:proofErr w:type="spellEnd"/>
                    <w:r w:rsidR="00AF335D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Issuing</w:t>
                    </w:r>
                    <w:r w:rsidR="00C4362F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Upload File Specification</w:t>
                    </w:r>
                  </w:p>
                </w:tc>
              </w:sdtContent>
            </w:sdt>
          </w:tr>
          <w:tr w:rsidR="003B7874" w:rsidTr="00F139B2">
            <w:trPr>
              <w:jc w:val="right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B7874" w:rsidRDefault="00A1051E" w:rsidP="00953054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Technical </w:t>
                    </w:r>
                    <w:r w:rsidR="00953054">
                      <w:rPr>
                        <w:sz w:val="40"/>
                        <w:szCs w:val="40"/>
                      </w:rPr>
                      <w:t>Specification</w:t>
                    </w:r>
                  </w:p>
                </w:tc>
              </w:sdtContent>
            </w:sdt>
          </w:tr>
          <w:tr w:rsidR="003B7874" w:rsidTr="00F139B2">
            <w:trPr>
              <w:jc w:val="right"/>
            </w:trPr>
            <w:sdt>
              <w:sdtPr>
                <w:rPr>
                  <w:rFonts w:ascii="Trebuchet MS" w:hAnsi="Trebuchet MS"/>
                  <w:sz w:val="32"/>
                  <w:szCs w:val="32"/>
                </w:rPr>
                <w:alias w:val="Version"/>
                <w:tag w:val="Version"/>
                <w:id w:val="1766469"/>
              </w:sdtPr>
              <w:sdtEndPr/>
              <w:sdtContent>
                <w:tc>
                  <w:tcPr>
                    <w:tcW w:w="5000" w:type="pct"/>
                  </w:tcPr>
                  <w:p w:rsidR="003B7874" w:rsidRPr="00CB21B9" w:rsidRDefault="00BF4CFB" w:rsidP="00953054">
                    <w:pPr>
                      <w:pStyle w:val="NoSpacing"/>
                      <w:rPr>
                        <w:rFonts w:ascii="Trebuchet MS" w:hAnsi="Trebuchet MS"/>
                        <w:sz w:val="32"/>
                        <w:szCs w:val="32"/>
                      </w:rPr>
                    </w:pPr>
                    <w:r>
                      <w:rPr>
                        <w:rFonts w:ascii="Trebuchet MS" w:hAnsi="Trebuchet MS"/>
                        <w:sz w:val="32"/>
                        <w:szCs w:val="32"/>
                      </w:rPr>
                      <w:t>1</w:t>
                    </w:r>
                    <w:del w:id="0" w:author="Mpho Moloi" w:date="2015-04-14T13:28:00Z">
                      <w:r w:rsidR="00953054" w:rsidDel="00BF4CFB">
                        <w:rPr>
                          <w:rFonts w:ascii="Trebuchet MS" w:hAnsi="Trebuchet MS"/>
                          <w:sz w:val="32"/>
                          <w:szCs w:val="32"/>
                        </w:rPr>
                        <w:delText>0</w:delText>
                      </w:r>
                    </w:del>
                    <w:r w:rsidR="00953054">
                      <w:rPr>
                        <w:rFonts w:ascii="Trebuchet MS" w:hAnsi="Trebuchet MS"/>
                        <w:sz w:val="32"/>
                        <w:szCs w:val="32"/>
                      </w:rPr>
                      <w:t>.</w:t>
                    </w:r>
                    <w:ins w:id="1" w:author="Mpho Moloi" w:date="2015-04-14T13:28:00Z">
                      <w:r w:rsidR="00C33E2E">
                        <w:rPr>
                          <w:rFonts w:ascii="Trebuchet MS" w:hAnsi="Trebuchet MS"/>
                          <w:sz w:val="32"/>
                          <w:szCs w:val="32"/>
                        </w:rPr>
                        <w:t>1</w:t>
                      </w:r>
                    </w:ins>
                  </w:p>
                </w:tc>
              </w:sdtContent>
            </w:sdt>
          </w:tr>
        </w:tbl>
        <w:p w:rsidR="003B7874" w:rsidRDefault="003B7874"/>
        <w:p w:rsidR="003B7874" w:rsidRDefault="003B7874">
          <w:pPr>
            <w:sectPr w:rsidR="003B7874" w:rsidSect="003B7874">
              <w:footerReference w:type="first" r:id="rId8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Pr="000A75F9" w:rsidRDefault="003E1D59" w:rsidP="003E1D59">
          <w:pPr>
            <w:jc w:val="center"/>
            <w:rPr>
              <w:rStyle w:val="Emphasis"/>
              <w:b/>
              <w:i w:val="0"/>
            </w:rPr>
          </w:pPr>
          <w:r w:rsidRPr="000A75F9">
            <w:rPr>
              <w:rStyle w:val="Emphasis"/>
              <w:b/>
            </w:rPr>
            <w:t>Confidentiality</w:t>
          </w:r>
        </w:p>
        <w:p w:rsidR="003E1D59" w:rsidRPr="000A75F9" w:rsidRDefault="003E1D59" w:rsidP="003E1D59">
          <w:pPr>
            <w:jc w:val="center"/>
            <w:rPr>
              <w:rStyle w:val="Emphasis"/>
              <w:i w:val="0"/>
            </w:rPr>
          </w:pPr>
          <w:r w:rsidRPr="000A75F9">
            <w:rPr>
              <w:rStyle w:val="Emphasis"/>
            </w:rPr>
            <w:t xml:space="preserve">This document is the confidential property of </w:t>
          </w:r>
          <w:proofErr w:type="spellStart"/>
          <w:r w:rsidR="00544B34">
            <w:rPr>
              <w:rStyle w:val="Emphasis"/>
            </w:rPr>
            <w:t>Veneka</w:t>
          </w:r>
          <w:proofErr w:type="spellEnd"/>
          <w:r w:rsidR="00544B34">
            <w:rPr>
              <w:rStyle w:val="Emphasis"/>
            </w:rPr>
            <w:t xml:space="preserve"> (</w:t>
          </w:r>
          <w:proofErr w:type="spellStart"/>
          <w:r w:rsidR="00544B34">
            <w:rPr>
              <w:rStyle w:val="Emphasis"/>
            </w:rPr>
            <w:t>pty</w:t>
          </w:r>
          <w:proofErr w:type="spellEnd"/>
          <w:r w:rsidR="00544B34">
            <w:rPr>
              <w:rStyle w:val="Emphasis"/>
            </w:rPr>
            <w:t>) ltd</w:t>
          </w:r>
          <w:r w:rsidRPr="000A75F9">
            <w:rPr>
              <w:rStyle w:val="Emphasis"/>
            </w:rPr>
            <w:t xml:space="preserve">, and is supplied under the terms of an agreement with </w:t>
          </w:r>
          <w:proofErr w:type="spellStart"/>
          <w:r>
            <w:rPr>
              <w:rStyle w:val="Emphasis"/>
            </w:rPr>
            <w:t>Veneka</w:t>
          </w:r>
          <w:proofErr w:type="spellEnd"/>
          <w:r w:rsidRPr="000A75F9">
            <w:rPr>
              <w:rStyle w:val="Emphasis"/>
            </w:rPr>
            <w:t xml:space="preserve">. It may not be disclosed or used except as is permitted by the agreement or as may be expressly permitted by </w:t>
          </w:r>
          <w:proofErr w:type="spellStart"/>
          <w:r w:rsidR="00544B34">
            <w:rPr>
              <w:rStyle w:val="Emphasis"/>
            </w:rPr>
            <w:t>Veneka</w:t>
          </w:r>
          <w:proofErr w:type="spellEnd"/>
          <w:r w:rsidR="00544B34">
            <w:rPr>
              <w:rStyle w:val="Emphasis"/>
            </w:rPr>
            <w:t xml:space="preserve"> (</w:t>
          </w:r>
          <w:proofErr w:type="spellStart"/>
          <w:r w:rsidR="00544B34">
            <w:rPr>
              <w:rStyle w:val="Emphasis"/>
            </w:rPr>
            <w:t>pty</w:t>
          </w:r>
          <w:proofErr w:type="spellEnd"/>
          <w:r w:rsidR="00544B34">
            <w:rPr>
              <w:rStyle w:val="Emphasis"/>
            </w:rPr>
            <w:t>) ltd</w:t>
          </w:r>
          <w:r w:rsidRPr="000A75F9">
            <w:rPr>
              <w:rStyle w:val="Emphasis"/>
            </w:rPr>
            <w:t>.</w:t>
          </w:r>
        </w:p>
        <w:p w:rsidR="003E1D59" w:rsidRPr="000A75F9" w:rsidRDefault="003E1D59" w:rsidP="003E1D59">
          <w:pPr>
            <w:jc w:val="center"/>
            <w:rPr>
              <w:rStyle w:val="Emphasis"/>
              <w:i w:val="0"/>
            </w:rPr>
          </w:pPr>
          <w:r w:rsidRPr="000A75F9">
            <w:rPr>
              <w:rStyle w:val="Emphasis"/>
            </w:rPr>
            <w:t>All registered or unregistered trademarks and service marks are properties of their respective companies and should be treated as such.</w:t>
          </w:r>
        </w:p>
        <w:p w:rsidR="003E1D59" w:rsidRDefault="003E1D59"/>
        <w:p w:rsidR="003E1D59" w:rsidRDefault="003E1D59"/>
        <w:p w:rsidR="003E1D59" w:rsidRDefault="003E1D59">
          <w:pPr>
            <w:sectPr w:rsidR="003E1D59" w:rsidSect="0044322E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p w:rsidR="00B90AE5" w:rsidRDefault="00B90AE5"/>
        <w:tbl>
          <w:tblPr>
            <w:tblStyle w:val="LightShading"/>
            <w:tblW w:w="8267" w:type="dxa"/>
            <w:tblLayout w:type="fixed"/>
            <w:tblLook w:val="0420" w:firstRow="1" w:lastRow="0" w:firstColumn="0" w:lastColumn="0" w:noHBand="0" w:noVBand="1"/>
          </w:tblPr>
          <w:tblGrid>
            <w:gridCol w:w="1377"/>
            <w:gridCol w:w="1809"/>
            <w:gridCol w:w="3592"/>
            <w:gridCol w:w="1489"/>
          </w:tblGrid>
          <w:tr w:rsidR="002C6E31" w:rsidRPr="001A3A20" w:rsidTr="002C6E3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4"/>
            </w:trPr>
            <w:tc>
              <w:tcPr>
                <w:tcW w:w="1377" w:type="dxa"/>
              </w:tcPr>
              <w:p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Version</w:t>
                </w:r>
                <w:del w:id="2" w:author="Mpho Moloi" w:date="2015-04-14T14:37:00Z">
                  <w:r w:rsidRPr="001A3A20" w:rsidDel="00FC3F05">
                    <w:delText>.</w:delText>
                  </w:r>
                </w:del>
              </w:p>
            </w:tc>
            <w:tc>
              <w:tcPr>
                <w:tcW w:w="1809" w:type="dxa"/>
              </w:tcPr>
              <w:p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Author</w:t>
                </w:r>
              </w:p>
            </w:tc>
            <w:tc>
              <w:tcPr>
                <w:tcW w:w="3592" w:type="dxa"/>
              </w:tcPr>
              <w:p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Changes</w:t>
                </w:r>
              </w:p>
            </w:tc>
            <w:tc>
              <w:tcPr>
                <w:tcW w:w="1489" w:type="dxa"/>
              </w:tcPr>
              <w:p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Release Date</w:t>
                </w:r>
              </w:p>
            </w:tc>
          </w:tr>
          <w:tr w:rsidR="00DF2EC6" w:rsidRPr="001A3A20" w:rsidTr="002C6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5"/>
            </w:trPr>
            <w:tc>
              <w:tcPr>
                <w:tcW w:w="1377" w:type="dxa"/>
              </w:tcPr>
              <w:p w:rsidR="00DF2EC6" w:rsidRPr="001A3A20" w:rsidRDefault="00E41CFD" w:rsidP="00DF2EC6">
                <w:r>
                  <w:t>1</w:t>
                </w:r>
                <w:r w:rsidR="00C4362F">
                  <w:t>.</w:t>
                </w:r>
                <w:r>
                  <w:t>0</w:t>
                </w:r>
              </w:p>
            </w:tc>
            <w:tc>
              <w:tcPr>
                <w:tcW w:w="1809" w:type="dxa"/>
              </w:tcPr>
              <w:p w:rsidR="00DF2EC6" w:rsidRPr="001A3A20" w:rsidRDefault="00C4362F" w:rsidP="00DF2EC6">
                <w:r>
                  <w:t xml:space="preserve">M </w:t>
                </w:r>
                <w:proofErr w:type="spellStart"/>
                <w:r>
                  <w:t>Moloi</w:t>
                </w:r>
                <w:proofErr w:type="spellEnd"/>
              </w:p>
            </w:tc>
            <w:tc>
              <w:tcPr>
                <w:tcW w:w="3592" w:type="dxa"/>
              </w:tcPr>
              <w:p w:rsidR="00DF2EC6" w:rsidRPr="001A3A20" w:rsidRDefault="00E41CFD" w:rsidP="00DF2EC6">
                <w:r>
                  <w:t>Final draft</w:t>
                </w:r>
              </w:p>
            </w:tc>
            <w:tc>
              <w:tcPr>
                <w:tcW w:w="1489" w:type="dxa"/>
              </w:tcPr>
              <w:p w:rsidR="00DF2EC6" w:rsidRPr="001A3A20" w:rsidRDefault="00C4362F" w:rsidP="00DF2EC6">
                <w:r>
                  <w:t>2015-04-1</w:t>
                </w:r>
                <w:r w:rsidR="00E41CFD">
                  <w:t>4</w:t>
                </w:r>
              </w:p>
            </w:tc>
          </w:tr>
          <w:tr w:rsidR="00DF2EC6" w:rsidRPr="001A3A20" w:rsidTr="002C6E31">
            <w:trPr>
              <w:trHeight w:val="119"/>
            </w:trPr>
            <w:tc>
              <w:tcPr>
                <w:tcW w:w="1377" w:type="dxa"/>
              </w:tcPr>
              <w:p w:rsidR="00DF2EC6" w:rsidRPr="001A3A20" w:rsidRDefault="006532F9" w:rsidP="00DF2EC6">
                <w:ins w:id="3" w:author="Mpho Moloi" w:date="2015-04-14T14:37:00Z">
                  <w:r>
                    <w:t>1.1</w:t>
                  </w:r>
                </w:ins>
              </w:p>
            </w:tc>
            <w:tc>
              <w:tcPr>
                <w:tcW w:w="1809" w:type="dxa"/>
              </w:tcPr>
              <w:p w:rsidR="00DF2EC6" w:rsidRPr="001A3A20" w:rsidRDefault="006532F9" w:rsidP="00DF2EC6">
                <w:ins w:id="4" w:author="Mpho Moloi" w:date="2015-04-14T14:37:00Z">
                  <w:r>
                    <w:t xml:space="preserve">M </w:t>
                  </w:r>
                  <w:proofErr w:type="spellStart"/>
                  <w:r>
                    <w:t>Moloi</w:t>
                  </w:r>
                </w:ins>
                <w:proofErr w:type="spellEnd"/>
              </w:p>
            </w:tc>
            <w:tc>
              <w:tcPr>
                <w:tcW w:w="3592" w:type="dxa"/>
              </w:tcPr>
              <w:p w:rsidR="00DF2EC6" w:rsidRPr="001A3A20" w:rsidRDefault="006532F9" w:rsidP="00DF2EC6">
                <w:ins w:id="5" w:author="Mpho Moloi" w:date="2015-04-14T14:37:00Z">
                  <w:r>
                    <w:t>Changed account types</w:t>
                  </w:r>
                </w:ins>
              </w:p>
            </w:tc>
            <w:tc>
              <w:tcPr>
                <w:tcW w:w="1489" w:type="dxa"/>
              </w:tcPr>
              <w:p w:rsidR="00DF2EC6" w:rsidRPr="001A3A20" w:rsidRDefault="006532F9" w:rsidP="00DF2EC6">
                <w:ins w:id="6" w:author="Mpho Moloi" w:date="2015-04-14T14:37:00Z">
                  <w:r>
                    <w:t>2015-04-14</w:t>
                  </w:r>
                </w:ins>
              </w:p>
            </w:tc>
          </w:tr>
          <w:tr w:rsidR="00DF2EC6" w:rsidRPr="001A3A20" w:rsidTr="002C6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9"/>
            </w:trPr>
            <w:tc>
              <w:tcPr>
                <w:tcW w:w="1377" w:type="dxa"/>
              </w:tcPr>
              <w:p w:rsidR="00DF2EC6" w:rsidRPr="001A3A20" w:rsidRDefault="00DF2EC6" w:rsidP="00DF2EC6"/>
            </w:tc>
            <w:tc>
              <w:tcPr>
                <w:tcW w:w="1809" w:type="dxa"/>
              </w:tcPr>
              <w:p w:rsidR="00DF2EC6" w:rsidRPr="001A3A20" w:rsidRDefault="00DF2EC6" w:rsidP="00DF2EC6"/>
            </w:tc>
            <w:tc>
              <w:tcPr>
                <w:tcW w:w="3592" w:type="dxa"/>
              </w:tcPr>
              <w:p w:rsidR="00DF2EC6" w:rsidRPr="001A3A20" w:rsidRDefault="00DF2EC6" w:rsidP="00DF2EC6"/>
            </w:tc>
            <w:tc>
              <w:tcPr>
                <w:tcW w:w="1489" w:type="dxa"/>
              </w:tcPr>
              <w:p w:rsidR="00DF2EC6" w:rsidRPr="001A3A20" w:rsidRDefault="00DF2EC6" w:rsidP="00DF2EC6"/>
            </w:tc>
          </w:tr>
          <w:tr w:rsidR="00DF2EC6" w:rsidRPr="001A3A20" w:rsidTr="002C6E31">
            <w:trPr>
              <w:trHeight w:val="119"/>
            </w:trPr>
            <w:tc>
              <w:tcPr>
                <w:tcW w:w="1377" w:type="dxa"/>
              </w:tcPr>
              <w:p w:rsidR="00DF2EC6" w:rsidRPr="001A3A20" w:rsidRDefault="00DF2EC6" w:rsidP="00DF2EC6"/>
            </w:tc>
            <w:tc>
              <w:tcPr>
                <w:tcW w:w="1809" w:type="dxa"/>
              </w:tcPr>
              <w:p w:rsidR="00DF2EC6" w:rsidRPr="001A3A20" w:rsidRDefault="00DF2EC6" w:rsidP="00DF2EC6"/>
            </w:tc>
            <w:tc>
              <w:tcPr>
                <w:tcW w:w="3592" w:type="dxa"/>
              </w:tcPr>
              <w:p w:rsidR="00DF2EC6" w:rsidRPr="001A3A20" w:rsidRDefault="00DF2EC6" w:rsidP="00DF2EC6"/>
            </w:tc>
            <w:tc>
              <w:tcPr>
                <w:tcW w:w="1489" w:type="dxa"/>
              </w:tcPr>
              <w:p w:rsidR="00DF2EC6" w:rsidRPr="001A3A20" w:rsidRDefault="00DF2EC6" w:rsidP="00DF2EC6"/>
            </w:tc>
          </w:tr>
        </w:tbl>
        <w:p w:rsidR="00DF2EC6" w:rsidRDefault="00DF2EC6"/>
        <w:p w:rsidR="00B90AE5" w:rsidRDefault="00B90AE5"/>
        <w:p w:rsidR="00B90AE5" w:rsidRDefault="00B90AE5">
          <w:pPr>
            <w:sectPr w:rsidR="00B90AE5" w:rsidSect="0044322E">
              <w:headerReference w:type="default" r:id="rId13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ZA"/>
            </w:rPr>
            <w:id w:val="4131665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</w:rPr>
          </w:sdtEndPr>
          <w:sdtContent>
            <w:p w:rsidR="00A66224" w:rsidRDefault="00A66224">
              <w:pPr>
                <w:pStyle w:val="TOCHeading"/>
              </w:pPr>
              <w:r>
                <w:t>Table of Contents</w:t>
              </w:r>
            </w:p>
            <w:p w:rsidR="00F65A56" w:rsidRDefault="00E74D3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 w:rsidR="00A66224">
                <w:instrText xml:space="preserve"> TOC \o "1-3" \h \z \u </w:instrText>
              </w:r>
              <w:r>
                <w:fldChar w:fldCharType="separate"/>
              </w:r>
              <w:hyperlink w:anchor="_Toc416709592" w:history="1">
                <w:r w:rsidR="00F65A56" w:rsidRPr="00D46CBB">
                  <w:rPr>
                    <w:rStyle w:val="Hyperlink"/>
                    <w:noProof/>
                  </w:rPr>
                  <w:t>1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Introduction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_Toc416709592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5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F65A56" w:rsidRDefault="009123E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416709593" w:history="1">
                <w:r w:rsidR="00F65A56" w:rsidRPr="00D46CBB">
                  <w:rPr>
                    <w:rStyle w:val="Hyperlink"/>
                    <w:noProof/>
                  </w:rPr>
                  <w:t>2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Scope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_Toc416709593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6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F65A56" w:rsidRDefault="009123E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416709594" w:history="1">
                <w:r w:rsidR="00F65A56" w:rsidRPr="00D46CBB">
                  <w:rPr>
                    <w:rStyle w:val="Hyperlink"/>
                    <w:noProof/>
                  </w:rPr>
                  <w:t>3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Functional Walkthrough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_Toc416709594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7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F65A56" w:rsidRDefault="009123E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416709595" w:history="1">
                <w:r w:rsidR="00F65A56" w:rsidRPr="00D46CBB">
                  <w:rPr>
                    <w:rStyle w:val="Hyperlink"/>
                    <w:noProof/>
                  </w:rPr>
                  <w:t>4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File Format Specification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_Toc416709595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7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F65A56" w:rsidRDefault="009123ED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16709596" w:history="1">
                <w:r w:rsidR="00F65A56" w:rsidRPr="00D46CBB">
                  <w:rPr>
                    <w:rStyle w:val="Hyperlink"/>
                    <w:noProof/>
                  </w:rPr>
                  <w:t>4.1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File naming convention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_Toc416709596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7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F65A56" w:rsidRDefault="009123ED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16709597" w:history="1">
                <w:r w:rsidR="00F65A56" w:rsidRPr="00D46CBB">
                  <w:rPr>
                    <w:rStyle w:val="Hyperlink"/>
                    <w:noProof/>
                  </w:rPr>
                  <w:t>4.2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File Format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_Toc416709597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7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F65A56" w:rsidRDefault="009123ED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416709598" w:history="1">
                <w:r w:rsidR="00F65A56" w:rsidRPr="00D46CBB">
                  <w:rPr>
                    <w:rStyle w:val="Hyperlink"/>
                    <w:noProof/>
                  </w:rPr>
                  <w:t>4.2.1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Header Record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_Toc416709598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7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F65A56" w:rsidRDefault="009123ED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416709599" w:history="1">
                <w:r w:rsidR="00F65A56" w:rsidRPr="00D46CBB">
                  <w:rPr>
                    <w:rStyle w:val="Hyperlink"/>
                    <w:noProof/>
                  </w:rPr>
                  <w:t>4.2.2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Detail Record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_Toc416709599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7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F65A56" w:rsidRDefault="009123ED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416709600" w:history="1">
                <w:r w:rsidR="00F65A56" w:rsidRPr="00D46CBB">
                  <w:rPr>
                    <w:rStyle w:val="Hyperlink"/>
                    <w:noProof/>
                  </w:rPr>
                  <w:t>4.2.3</w:t>
                </w:r>
                <w:r w:rsidR="00F65A56">
                  <w:rPr>
                    <w:noProof/>
                  </w:rPr>
                  <w:tab/>
                </w:r>
                <w:r w:rsidR="00F65A56" w:rsidRPr="00D46CBB">
                  <w:rPr>
                    <w:rStyle w:val="Hyperlink"/>
                    <w:noProof/>
                  </w:rPr>
                  <w:t>Trailer Record</w:t>
                </w:r>
                <w:r w:rsidR="00F65A56">
                  <w:rPr>
                    <w:noProof/>
                    <w:webHidden/>
                  </w:rPr>
                  <w:tab/>
                </w:r>
                <w:r w:rsidR="00F65A56">
                  <w:rPr>
                    <w:noProof/>
                    <w:webHidden/>
                  </w:rPr>
                  <w:fldChar w:fldCharType="begin"/>
                </w:r>
                <w:r w:rsidR="00F65A56">
                  <w:rPr>
                    <w:noProof/>
                    <w:webHidden/>
                  </w:rPr>
                  <w:instrText xml:space="preserve"> PAGEREF _Toc416709600 \h </w:instrText>
                </w:r>
                <w:r w:rsidR="00F65A56">
                  <w:rPr>
                    <w:noProof/>
                    <w:webHidden/>
                  </w:rPr>
                </w:r>
                <w:r w:rsidR="00F65A56">
                  <w:rPr>
                    <w:noProof/>
                    <w:webHidden/>
                  </w:rPr>
                  <w:fldChar w:fldCharType="separate"/>
                </w:r>
                <w:r w:rsidR="00F65A56">
                  <w:rPr>
                    <w:noProof/>
                    <w:webHidden/>
                  </w:rPr>
                  <w:t>8</w:t>
                </w:r>
                <w:r w:rsidR="00F65A56">
                  <w:rPr>
                    <w:noProof/>
                    <w:webHidden/>
                  </w:rPr>
                  <w:fldChar w:fldCharType="end"/>
                </w:r>
              </w:hyperlink>
            </w:p>
            <w:p w:rsidR="00A66224" w:rsidRDefault="00E74D38">
              <w:r>
                <w:fldChar w:fldCharType="end"/>
              </w:r>
            </w:p>
          </w:sdtContent>
        </w:sdt>
        <w:p w:rsidR="00B90AE5" w:rsidRDefault="00B90AE5"/>
        <w:p w:rsidR="003B7874" w:rsidRDefault="009123ED"/>
      </w:sdtContent>
    </w:sdt>
    <w:p w:rsidR="00B90AE5" w:rsidRDefault="00B90AE5">
      <w:pPr>
        <w:sectPr w:rsidR="00B90AE5" w:rsidSect="0044322E">
          <w:head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B21B9" w:rsidRDefault="00177B67" w:rsidP="00A66224">
      <w:pPr>
        <w:pStyle w:val="Heading1"/>
      </w:pPr>
      <w:bookmarkStart w:id="7" w:name="_Toc416709592"/>
      <w:r>
        <w:lastRenderedPageBreak/>
        <w:t>Introduction</w:t>
      </w:r>
      <w:bookmarkEnd w:id="7"/>
    </w:p>
    <w:p w:rsidR="00BF5B7A" w:rsidRDefault="00BF5B7A" w:rsidP="00BF5B7A">
      <w:r>
        <w:t>Institutions can capture or input card requests into Indigo by loading a file which contains details of the customers that are requesting cards.</w:t>
      </w:r>
    </w:p>
    <w:p w:rsidR="00BF5B7A" w:rsidRDefault="00BF5B7A" w:rsidP="00BF5B7A">
      <w:r>
        <w:t xml:space="preserve">This document is a specification of the file format of the file that would be uploaded. </w:t>
      </w:r>
    </w:p>
    <w:p w:rsidR="00C55235" w:rsidRDefault="00C55235" w:rsidP="00BF5B7A"/>
    <w:p w:rsidR="00E6155E" w:rsidRDefault="00E6155E">
      <w:pPr>
        <w:rPr>
          <w:rFonts w:ascii="Trebuchet MS" w:eastAsiaTheme="majorEastAsia" w:hAnsi="Trebuchet MS" w:cstheme="majorBidi"/>
          <w:b/>
          <w:bCs/>
          <w:sz w:val="32"/>
          <w:szCs w:val="28"/>
        </w:rPr>
      </w:pPr>
      <w:r>
        <w:br w:type="page"/>
      </w:r>
    </w:p>
    <w:p w:rsidR="00C55235" w:rsidRDefault="00E6155E" w:rsidP="00C55235">
      <w:pPr>
        <w:pStyle w:val="Heading1"/>
      </w:pPr>
      <w:bookmarkStart w:id="8" w:name="_Toc416709593"/>
      <w:r>
        <w:lastRenderedPageBreak/>
        <w:t>Scope</w:t>
      </w:r>
      <w:bookmarkEnd w:id="8"/>
    </w:p>
    <w:p w:rsidR="00091905" w:rsidRDefault="00B061C8" w:rsidP="00091905">
      <w:r>
        <w:t>Enhancement of Indigo</w:t>
      </w:r>
      <w:bookmarkStart w:id="9" w:name="_GoBack"/>
      <w:bookmarkEnd w:id="9"/>
      <w:r>
        <w:t xml:space="preserve"> functionality to enable Issuers to </w:t>
      </w:r>
      <w:r w:rsidR="00990D15">
        <w:t>input</w:t>
      </w:r>
      <w:r>
        <w:t xml:space="preserve"> card requests by uploading a file into Indigo.</w:t>
      </w:r>
    </w:p>
    <w:p w:rsidR="00091905" w:rsidRDefault="00091905">
      <w:pPr>
        <w:rPr>
          <w:rFonts w:ascii="Trebuchet MS" w:eastAsiaTheme="majorEastAsia" w:hAnsi="Trebuchet MS" w:cstheme="majorBidi"/>
          <w:b/>
          <w:bCs/>
          <w:sz w:val="32"/>
          <w:szCs w:val="28"/>
        </w:rPr>
      </w:pPr>
      <w:r>
        <w:br w:type="page"/>
      </w:r>
    </w:p>
    <w:p w:rsidR="00C55235" w:rsidRPr="00BF5B7A" w:rsidRDefault="00091905" w:rsidP="00BF5B7A">
      <w:pPr>
        <w:pStyle w:val="Heading1"/>
      </w:pPr>
      <w:bookmarkStart w:id="10" w:name="_Toc416709595"/>
      <w:r>
        <w:lastRenderedPageBreak/>
        <w:t>File Format Specification</w:t>
      </w:r>
      <w:bookmarkEnd w:id="10"/>
    </w:p>
    <w:p w:rsidR="00A66224" w:rsidRDefault="00D25FF9" w:rsidP="00A66224">
      <w:pPr>
        <w:pStyle w:val="Heading2"/>
      </w:pPr>
      <w:bookmarkStart w:id="11" w:name="_Toc416709596"/>
      <w:r>
        <w:t>File naming</w:t>
      </w:r>
      <w:r w:rsidR="006770E7">
        <w:t xml:space="preserve"> convention</w:t>
      </w:r>
      <w:bookmarkEnd w:id="11"/>
    </w:p>
    <w:p w:rsidR="008D2390" w:rsidRDefault="009A0D1D" w:rsidP="00CB21B9">
      <w:r>
        <w:t>The file</w:t>
      </w:r>
      <w:r w:rsidR="008D2390">
        <w:t xml:space="preserve"> name has fixed length of 77.</w:t>
      </w:r>
    </w:p>
    <w:p w:rsidR="007317D6" w:rsidRDefault="00266390" w:rsidP="00CB21B9">
      <w:r>
        <w:t>The fields in the file name are</w:t>
      </w:r>
      <w:r w:rsidR="007317D6">
        <w:t xml:space="preserve"> left justified and space padded.</w:t>
      </w:r>
    </w:p>
    <w:p w:rsidR="009A0D1D" w:rsidRDefault="008D2390" w:rsidP="00CB21B9">
      <w:r>
        <w:t xml:space="preserve">The file name is </w:t>
      </w:r>
      <w:r w:rsidR="009A0D1D">
        <w:t>a</w:t>
      </w:r>
      <w:r w:rsidR="0087162B">
        <w:t xml:space="preserve"> concatenation of the</w:t>
      </w:r>
      <w:r w:rsidR="009A0D1D">
        <w:t xml:space="preserve"> fields</w:t>
      </w:r>
      <w:r w:rsidR="0087162B">
        <w:t xml:space="preserve"> described in the table below</w:t>
      </w:r>
    </w:p>
    <w:tbl>
      <w:tblPr>
        <w:tblStyle w:val="GridTable1Light-Accent5"/>
        <w:tblW w:w="7794" w:type="dxa"/>
        <w:tblLook w:val="04A0" w:firstRow="1" w:lastRow="0" w:firstColumn="1" w:lastColumn="0" w:noHBand="0" w:noVBand="1"/>
      </w:tblPr>
      <w:tblGrid>
        <w:gridCol w:w="1809"/>
        <w:gridCol w:w="2722"/>
        <w:gridCol w:w="3263"/>
      </w:tblGrid>
      <w:tr w:rsidR="008D2390" w:rsidTr="008D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D2390" w:rsidRDefault="008D2390" w:rsidP="008D2390">
            <w:r>
              <w:t>Field</w:t>
            </w:r>
          </w:p>
        </w:tc>
        <w:tc>
          <w:tcPr>
            <w:tcW w:w="2722" w:type="dxa"/>
          </w:tcPr>
          <w:p w:rsidR="008D2390" w:rsidRDefault="008D2390" w:rsidP="008D2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263" w:type="dxa"/>
          </w:tcPr>
          <w:p w:rsidR="008D2390" w:rsidRDefault="008D2390" w:rsidP="008D2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D2390" w:rsidTr="008D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D2390" w:rsidRDefault="008D2390" w:rsidP="008D2390">
            <w:r>
              <w:t>Issuer code</w:t>
            </w:r>
          </w:p>
        </w:tc>
        <w:tc>
          <w:tcPr>
            <w:tcW w:w="2722" w:type="dxa"/>
          </w:tcPr>
          <w:p w:rsidR="008D2390" w:rsidRDefault="008D2390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Ans</w:t>
            </w:r>
            <w:proofErr w:type="spellEnd"/>
            <w:r>
              <w:t xml:space="preserve"> 10</w:t>
            </w:r>
          </w:p>
        </w:tc>
        <w:tc>
          <w:tcPr>
            <w:tcW w:w="3263" w:type="dxa"/>
          </w:tcPr>
          <w:p w:rsidR="008D2390" w:rsidRDefault="008D2390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Issuer code as configured in Indigo </w:t>
            </w:r>
          </w:p>
        </w:tc>
      </w:tr>
      <w:tr w:rsidR="008D2390" w:rsidTr="008D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D2390" w:rsidRDefault="008D2390" w:rsidP="008D2390">
            <w:r>
              <w:t>Product code</w:t>
            </w:r>
          </w:p>
        </w:tc>
        <w:tc>
          <w:tcPr>
            <w:tcW w:w="2722" w:type="dxa"/>
          </w:tcPr>
          <w:p w:rsidR="008D2390" w:rsidRDefault="008D2390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Ans</w:t>
            </w:r>
            <w:proofErr w:type="spellEnd"/>
            <w:r>
              <w:t xml:space="preserve"> 50</w:t>
            </w:r>
          </w:p>
        </w:tc>
        <w:tc>
          <w:tcPr>
            <w:tcW w:w="3263" w:type="dxa"/>
          </w:tcPr>
          <w:p w:rsidR="008D2390" w:rsidRDefault="008D2390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code as configured in Indigo</w:t>
            </w:r>
          </w:p>
        </w:tc>
      </w:tr>
      <w:tr w:rsidR="008D2390" w:rsidTr="008D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D2390" w:rsidRDefault="008D2390" w:rsidP="008D2390">
            <w:proofErr w:type="spellStart"/>
            <w:r>
              <w:t>DateTime</w:t>
            </w:r>
            <w:proofErr w:type="spellEnd"/>
          </w:p>
        </w:tc>
        <w:tc>
          <w:tcPr>
            <w:tcW w:w="2722" w:type="dxa"/>
          </w:tcPr>
          <w:p w:rsidR="008D2390" w:rsidRDefault="008D2390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YYYYMMDDHH</w:t>
            </w:r>
            <w:r w:rsidR="00B26260">
              <w:t>mm</w:t>
            </w:r>
            <w:r w:rsidR="00340C28">
              <w:t>ss</w:t>
            </w:r>
            <w:proofErr w:type="spellEnd"/>
          </w:p>
        </w:tc>
        <w:tc>
          <w:tcPr>
            <w:tcW w:w="3263" w:type="dxa"/>
          </w:tcPr>
          <w:p w:rsidR="001A103B" w:rsidRDefault="008D2390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when the file is created</w:t>
            </w:r>
            <w:r w:rsidR="001A103B">
              <w:t xml:space="preserve"> where </w:t>
            </w:r>
          </w:p>
          <w:p w:rsidR="00340C28" w:rsidRDefault="00340C28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 = year</w:t>
            </w:r>
          </w:p>
          <w:p w:rsidR="001A103B" w:rsidRDefault="001A103B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MM </w:t>
            </w:r>
            <w:r w:rsidR="00B26260">
              <w:t>= two digit month</w:t>
            </w:r>
          </w:p>
          <w:p w:rsidR="00340C28" w:rsidRDefault="00340C28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 = day</w:t>
            </w:r>
          </w:p>
          <w:p w:rsidR="001A103B" w:rsidRDefault="001A103B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HH </w:t>
            </w:r>
            <w:r w:rsidR="00B26260">
              <w:t xml:space="preserve">= two digit hour, </w:t>
            </w:r>
            <w:r>
              <w:t>24</w:t>
            </w:r>
            <w:r w:rsidR="00B26260">
              <w:t xml:space="preserve"> Hrs </w:t>
            </w:r>
          </w:p>
          <w:p w:rsidR="00B26260" w:rsidRDefault="00B26260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mm = </w:t>
            </w:r>
            <w:r w:rsidR="008B7633">
              <w:t>two digit minutes</w:t>
            </w:r>
          </w:p>
          <w:p w:rsidR="00340C28" w:rsidRDefault="00340C28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</w:t>
            </w:r>
            <w:proofErr w:type="spellEnd"/>
            <w:r>
              <w:t xml:space="preserve"> = seconds</w:t>
            </w:r>
          </w:p>
          <w:p w:rsidR="008D2390" w:rsidRDefault="008D2390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6390" w:rsidRDefault="001A103B" w:rsidP="008D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 2015</w:t>
            </w:r>
            <w:r w:rsidR="00340C28">
              <w:t>041415</w:t>
            </w:r>
            <w:r>
              <w:t>5955</w:t>
            </w:r>
          </w:p>
        </w:tc>
      </w:tr>
    </w:tbl>
    <w:p w:rsidR="003F0094" w:rsidRDefault="003F0094" w:rsidP="00CB21B9"/>
    <w:p w:rsidR="006770E7" w:rsidRDefault="006770E7" w:rsidP="006770E7">
      <w:pPr>
        <w:pStyle w:val="Heading2"/>
      </w:pPr>
      <w:bookmarkStart w:id="12" w:name="_Toc416709597"/>
      <w:r>
        <w:t>File Format</w:t>
      </w:r>
      <w:bookmarkEnd w:id="12"/>
    </w:p>
    <w:p w:rsidR="006B6E59" w:rsidRPr="006B6E59" w:rsidRDefault="006B6E59" w:rsidP="006B6E59">
      <w:r>
        <w:t>The fields of each record are comma delimited.</w:t>
      </w:r>
    </w:p>
    <w:p w:rsidR="006770E7" w:rsidRDefault="006770E7" w:rsidP="006770E7">
      <w:r>
        <w:t>All the fields</w:t>
      </w:r>
      <w:r w:rsidR="0007048F">
        <w:t xml:space="preserve"> in the file</w:t>
      </w:r>
      <w:r>
        <w:t xml:space="preserve"> are mandatory.</w:t>
      </w:r>
    </w:p>
    <w:p w:rsidR="006770E7" w:rsidRPr="00B447A4" w:rsidRDefault="006770E7" w:rsidP="006770E7">
      <w:r>
        <w:t>Data validation must be done by the system used for capturing the data.</w:t>
      </w:r>
    </w:p>
    <w:p w:rsidR="0026037A" w:rsidRPr="0026037A" w:rsidRDefault="006770E7" w:rsidP="0026037A">
      <w:pPr>
        <w:pStyle w:val="Heading3"/>
      </w:pPr>
      <w:bookmarkStart w:id="13" w:name="_Toc416709598"/>
      <w:r w:rsidRPr="0026037A">
        <w:t xml:space="preserve">Header </w:t>
      </w:r>
      <w:r w:rsidR="0026037A">
        <w:t>Record</w:t>
      </w:r>
      <w:bookmarkEnd w:id="13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987"/>
        <w:gridCol w:w="4996"/>
      </w:tblGrid>
      <w:tr w:rsidR="006770E7" w:rsidTr="0038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70E7" w:rsidRDefault="006770E7" w:rsidP="004367D4">
            <w:r>
              <w:t>Field</w:t>
            </w:r>
          </w:p>
        </w:tc>
        <w:tc>
          <w:tcPr>
            <w:tcW w:w="987" w:type="dxa"/>
          </w:tcPr>
          <w:p w:rsidR="006770E7" w:rsidRDefault="006770E7" w:rsidP="0043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4996" w:type="dxa"/>
          </w:tcPr>
          <w:p w:rsidR="006770E7" w:rsidRDefault="006770E7" w:rsidP="0043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770E7" w:rsidTr="0038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70E7" w:rsidRDefault="006770E7" w:rsidP="004367D4">
            <w:r>
              <w:t>Issuer code</w:t>
            </w:r>
          </w:p>
        </w:tc>
        <w:tc>
          <w:tcPr>
            <w:tcW w:w="987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10</w:t>
            </w:r>
          </w:p>
        </w:tc>
        <w:tc>
          <w:tcPr>
            <w:tcW w:w="4996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Issuer</w:t>
            </w:r>
            <w:r w:rsidR="00FE4E9C">
              <w:t xml:space="preserve"> code</w:t>
            </w:r>
            <w:r>
              <w:t xml:space="preserve"> as configured in Indigo </w:t>
            </w:r>
          </w:p>
        </w:tc>
      </w:tr>
      <w:tr w:rsidR="006770E7" w:rsidTr="0038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70E7" w:rsidRDefault="006770E7" w:rsidP="004367D4">
            <w:r>
              <w:t>Product code</w:t>
            </w:r>
          </w:p>
        </w:tc>
        <w:tc>
          <w:tcPr>
            <w:tcW w:w="987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50</w:t>
            </w:r>
          </w:p>
        </w:tc>
        <w:tc>
          <w:tcPr>
            <w:tcW w:w="4996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</w:t>
            </w:r>
            <w:r w:rsidR="00FE4E9C">
              <w:t xml:space="preserve">code </w:t>
            </w:r>
            <w:r>
              <w:t>as configured in Indigo</w:t>
            </w:r>
          </w:p>
        </w:tc>
      </w:tr>
    </w:tbl>
    <w:p w:rsidR="006770E7" w:rsidRDefault="006770E7" w:rsidP="006770E7"/>
    <w:p w:rsidR="006770E7" w:rsidRDefault="006770E7" w:rsidP="0026037A">
      <w:pPr>
        <w:pStyle w:val="Heading3"/>
      </w:pPr>
      <w:bookmarkStart w:id="14" w:name="_Toc416709599"/>
      <w:r w:rsidRPr="0026037A">
        <w:t xml:space="preserve">Detail </w:t>
      </w:r>
      <w:r w:rsidR="0026037A">
        <w:t>R</w:t>
      </w:r>
      <w:r w:rsidRPr="0026037A">
        <w:t>ecord</w:t>
      </w:r>
      <w:bookmarkEnd w:id="14"/>
    </w:p>
    <w:p w:rsidR="0026037A" w:rsidRPr="0026037A" w:rsidRDefault="0026037A" w:rsidP="0026037A"/>
    <w:tbl>
      <w:tblPr>
        <w:tblStyle w:val="GridTable1Light-Accent5"/>
        <w:tblW w:w="8359" w:type="dxa"/>
        <w:tblLook w:val="04A0" w:firstRow="1" w:lastRow="0" w:firstColumn="1" w:lastColumn="0" w:noHBand="0" w:noVBand="1"/>
      </w:tblPr>
      <w:tblGrid>
        <w:gridCol w:w="2357"/>
        <w:gridCol w:w="2090"/>
        <w:gridCol w:w="3912"/>
      </w:tblGrid>
      <w:tr w:rsidR="006770E7" w:rsidRPr="007F1350" w:rsidTr="0065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Default="006770E7" w:rsidP="004367D4">
            <w:r>
              <w:t>Field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D6768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CD6768" w:rsidRPr="007F1350" w:rsidRDefault="00CD6768" w:rsidP="004367D4">
            <w:r>
              <w:t>Request Reference Number</w:t>
            </w:r>
          </w:p>
        </w:tc>
        <w:tc>
          <w:tcPr>
            <w:tcW w:w="2090" w:type="dxa"/>
          </w:tcPr>
          <w:p w:rsidR="00CD6768" w:rsidRDefault="00CD6768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100</w:t>
            </w:r>
          </w:p>
        </w:tc>
        <w:tc>
          <w:tcPr>
            <w:tcW w:w="3912" w:type="dxa"/>
          </w:tcPr>
          <w:p w:rsidR="006571A2" w:rsidRDefault="00CD6768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reference number for the card request/order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Branch code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10</w:t>
            </w:r>
          </w:p>
        </w:tc>
        <w:tc>
          <w:tcPr>
            <w:tcW w:w="3912" w:type="dxa"/>
          </w:tcPr>
          <w:p w:rsidR="006770E7" w:rsidRDefault="00374AD9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code as configured in Indigo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 xml:space="preserve">Customer </w:t>
            </w:r>
            <w:r>
              <w:t xml:space="preserve">First </w:t>
            </w:r>
            <w:r w:rsidRPr="007F1350">
              <w:t>name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50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>
              <w:t>Customer middle name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50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>
              <w:t>Customer last name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50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lastRenderedPageBreak/>
              <w:t>Customer id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50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id from the Core Banking System</w:t>
            </w:r>
            <w:r w:rsidR="002E5AEA">
              <w:t xml:space="preserve"> (CMS Client ID in  Indigo)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Name on card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100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customer</w:t>
            </w:r>
            <w:r w:rsidR="00567AD3">
              <w:t xml:space="preserve"> to be</w:t>
            </w:r>
            <w:r>
              <w:t xml:space="preserve"> printed on the card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Title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N..</w:t>
            </w:r>
            <w:proofErr w:type="gramEnd"/>
            <w:r w:rsidR="00D362B3">
              <w:t>1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Title used by the customer. Possible values </w:t>
            </w:r>
            <w:r w:rsidR="00A01AFF">
              <w:t>a</w:t>
            </w:r>
            <w:r>
              <w:t>re: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 = 0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MRS = 1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 = 2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= 3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 = 4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 = 5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 = 6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= 7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ID\passport number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>
              <w:t>20</w:t>
            </w:r>
          </w:p>
        </w:tc>
        <w:tc>
          <w:tcPr>
            <w:tcW w:w="3912" w:type="dxa"/>
          </w:tcPr>
          <w:p w:rsidR="006770E7" w:rsidRDefault="00041B88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number of the customer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Resident\Nationality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1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 = 0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NonResident</w:t>
            </w:r>
            <w:proofErr w:type="spellEnd"/>
            <w:r>
              <w:t xml:space="preserve"> = 1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Customer type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1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= 0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Corporate = 1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Reason for issue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1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  <w:r w:rsidR="00017C58">
              <w:t xml:space="preserve"> are</w:t>
            </w:r>
            <w:r>
              <w:t>: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ACCOUNT - NEW CUSTOMER = 0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ACCOUNT - EXISTING CUSTOMER = 1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RENEWAL = 2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REPLACEMENT = 3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CARD = 4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Account number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  <w:proofErr w:type="gramStart"/>
            <w:r>
              <w:t>..</w:t>
            </w:r>
            <w:proofErr w:type="gramEnd"/>
            <w:r>
              <w:t>30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number in Core Banking System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Account type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174D24">
              <w:t>1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type of account number</w:t>
            </w:r>
            <w:r w:rsidR="00C01112">
              <w:t>. Possible values are:</w:t>
            </w:r>
          </w:p>
          <w:p w:rsidR="00174D24" w:rsidRDefault="00174D24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= 0</w:t>
            </w:r>
          </w:p>
          <w:p w:rsidR="00FA24B3" w:rsidRDefault="00FA24B3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Savings = </w:t>
            </w:r>
            <w:r w:rsidR="00174D24">
              <w:t>1</w:t>
            </w:r>
          </w:p>
          <w:p w:rsidR="00174D24" w:rsidRDefault="00174D24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Cheque = 2</w:t>
            </w:r>
          </w:p>
          <w:p w:rsidR="00FA24B3" w:rsidRDefault="00FA24B3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Credit = </w:t>
            </w:r>
            <w:r w:rsidR="00174D24">
              <w:t>3</w:t>
            </w:r>
          </w:p>
          <w:p w:rsidR="00174D24" w:rsidRDefault="00174D24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Universal = 4</w:t>
            </w:r>
          </w:p>
          <w:p w:rsidR="00FA111B" w:rsidRDefault="00174D24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= 5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Account currency</w:t>
            </w:r>
          </w:p>
        </w:tc>
        <w:tc>
          <w:tcPr>
            <w:tcW w:w="2090" w:type="dxa"/>
          </w:tcPr>
          <w:p w:rsidR="006770E7" w:rsidRDefault="00777E9D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3</w:t>
            </w:r>
          </w:p>
        </w:tc>
        <w:tc>
          <w:tcPr>
            <w:tcW w:w="3912" w:type="dxa"/>
          </w:tcPr>
          <w:p w:rsidR="006770E7" w:rsidRDefault="00777E9D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ISO </w:t>
            </w:r>
            <w:r w:rsidR="0053086B">
              <w:t xml:space="preserve">Alphabetic </w:t>
            </w:r>
            <w:r w:rsidR="006770E7">
              <w:t>Currency</w:t>
            </w:r>
            <w:r w:rsidR="0053086B">
              <w:t xml:space="preserve"> Code</w:t>
            </w:r>
            <w:r w:rsidR="006770E7">
              <w:t xml:space="preserve"> of account represented by the account number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Priority</w:t>
            </w:r>
          </w:p>
        </w:tc>
        <w:tc>
          <w:tcPr>
            <w:tcW w:w="2090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1</w:t>
            </w:r>
          </w:p>
        </w:tc>
        <w:tc>
          <w:tcPr>
            <w:tcW w:w="3912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High=1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Normal=2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Low= 3</w:t>
            </w:r>
          </w:p>
        </w:tc>
      </w:tr>
      <w:tr w:rsidR="006770E7" w:rsidRPr="007F1350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770E7" w:rsidRPr="007F1350" w:rsidRDefault="006770E7" w:rsidP="004367D4">
            <w:r w:rsidRPr="007F1350">
              <w:t>Order date</w:t>
            </w:r>
          </w:p>
        </w:tc>
        <w:tc>
          <w:tcPr>
            <w:tcW w:w="2090" w:type="dxa"/>
          </w:tcPr>
          <w:p w:rsidR="006770E7" w:rsidRDefault="00631106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YYYYMMDDHHmmss</w:t>
            </w:r>
            <w:proofErr w:type="spellEnd"/>
          </w:p>
        </w:tc>
        <w:tc>
          <w:tcPr>
            <w:tcW w:w="3912" w:type="dxa"/>
          </w:tcPr>
          <w:p w:rsidR="00631106" w:rsidRDefault="00631106" w:rsidP="0063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and time when the file is created where </w:t>
            </w:r>
          </w:p>
          <w:p w:rsidR="00631106" w:rsidRDefault="00631106" w:rsidP="0063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 = year</w:t>
            </w:r>
          </w:p>
          <w:p w:rsidR="00631106" w:rsidRDefault="00631106" w:rsidP="0063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 = two digit month</w:t>
            </w:r>
          </w:p>
          <w:p w:rsidR="00631106" w:rsidRDefault="00631106" w:rsidP="0063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 = day</w:t>
            </w:r>
          </w:p>
          <w:p w:rsidR="00631106" w:rsidRDefault="00631106" w:rsidP="0063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HH = two digit hour, 24 Hrs </w:t>
            </w:r>
          </w:p>
          <w:p w:rsidR="00631106" w:rsidRDefault="00631106" w:rsidP="0063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 = two digit minutes</w:t>
            </w:r>
          </w:p>
          <w:p w:rsidR="00631106" w:rsidRDefault="00631106" w:rsidP="0063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</w:t>
            </w:r>
            <w:proofErr w:type="spellEnd"/>
            <w:r>
              <w:t xml:space="preserve"> = seconds</w:t>
            </w:r>
          </w:p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768" w:rsidTr="0065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CD6768" w:rsidRDefault="00CD6768" w:rsidP="004367D4">
            <w:r>
              <w:t>User name</w:t>
            </w:r>
          </w:p>
        </w:tc>
        <w:tc>
          <w:tcPr>
            <w:tcW w:w="2090" w:type="dxa"/>
          </w:tcPr>
          <w:p w:rsidR="00CD6768" w:rsidRDefault="00CD6768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Ans..</w:t>
            </w:r>
            <w:proofErr w:type="gramEnd"/>
            <w:r w:rsidR="00631106">
              <w:t>50</w:t>
            </w:r>
          </w:p>
        </w:tc>
        <w:tc>
          <w:tcPr>
            <w:tcW w:w="3912" w:type="dxa"/>
          </w:tcPr>
          <w:p w:rsidR="00CD6768" w:rsidRDefault="00CD6768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name of the person who captured the card request record. </w:t>
            </w:r>
          </w:p>
          <w:p w:rsidR="00CD6768" w:rsidRDefault="00CD6768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This user name must be an active user in Indigo </w:t>
            </w:r>
          </w:p>
        </w:tc>
      </w:tr>
    </w:tbl>
    <w:p w:rsidR="006770E7" w:rsidRDefault="006770E7" w:rsidP="006770E7">
      <w:pPr>
        <w:spacing w:after="0" w:line="240" w:lineRule="auto"/>
        <w:rPr>
          <w:b/>
          <w:bCs/>
        </w:rPr>
      </w:pPr>
    </w:p>
    <w:p w:rsidR="006770E7" w:rsidRDefault="006770E7" w:rsidP="006770E7">
      <w:pPr>
        <w:spacing w:after="0" w:line="240" w:lineRule="auto"/>
        <w:rPr>
          <w:b/>
          <w:bCs/>
        </w:rPr>
      </w:pPr>
    </w:p>
    <w:p w:rsidR="006770E7" w:rsidRDefault="006770E7" w:rsidP="006770E7">
      <w:pPr>
        <w:spacing w:after="0" w:line="240" w:lineRule="auto"/>
        <w:rPr>
          <w:b/>
          <w:bCs/>
        </w:rPr>
      </w:pPr>
    </w:p>
    <w:p w:rsidR="006770E7" w:rsidRDefault="006770E7" w:rsidP="0026037A">
      <w:pPr>
        <w:pStyle w:val="Heading3"/>
      </w:pPr>
      <w:bookmarkStart w:id="15" w:name="_Toc416709600"/>
      <w:r w:rsidRPr="0026037A">
        <w:t xml:space="preserve">Trailer </w:t>
      </w:r>
      <w:r w:rsidR="0026037A">
        <w:t>R</w:t>
      </w:r>
      <w:r w:rsidRPr="0026037A">
        <w:t>ecord</w:t>
      </w:r>
      <w:bookmarkEnd w:id="15"/>
    </w:p>
    <w:p w:rsidR="0026037A" w:rsidRPr="0026037A" w:rsidRDefault="0026037A" w:rsidP="0026037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987"/>
        <w:gridCol w:w="4854"/>
      </w:tblGrid>
      <w:tr w:rsidR="006770E7" w:rsidTr="0059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70E7" w:rsidRDefault="006770E7" w:rsidP="004367D4">
            <w:r>
              <w:t>Field</w:t>
            </w:r>
          </w:p>
        </w:tc>
        <w:tc>
          <w:tcPr>
            <w:tcW w:w="987" w:type="dxa"/>
          </w:tcPr>
          <w:p w:rsidR="006770E7" w:rsidRDefault="006770E7" w:rsidP="0043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4854" w:type="dxa"/>
          </w:tcPr>
          <w:p w:rsidR="006770E7" w:rsidRDefault="006770E7" w:rsidP="0043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770E7" w:rsidTr="0059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70E7" w:rsidRDefault="006770E7" w:rsidP="004367D4">
            <w:proofErr w:type="spellStart"/>
            <w:r>
              <w:t>Nr</w:t>
            </w:r>
            <w:proofErr w:type="spellEnd"/>
            <w:r>
              <w:t xml:space="preserve"> of records</w:t>
            </w:r>
          </w:p>
        </w:tc>
        <w:tc>
          <w:tcPr>
            <w:tcW w:w="987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  <w:r w:rsidR="0053086B">
              <w:t>6</w:t>
            </w:r>
          </w:p>
        </w:tc>
        <w:tc>
          <w:tcPr>
            <w:tcW w:w="4854" w:type="dxa"/>
          </w:tcPr>
          <w:p w:rsidR="006770E7" w:rsidRDefault="006770E7" w:rsidP="0043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</w:t>
            </w:r>
            <w:r w:rsidR="003969C5">
              <w:t>r of detail records in the file</w:t>
            </w:r>
          </w:p>
        </w:tc>
      </w:tr>
    </w:tbl>
    <w:p w:rsidR="006770E7" w:rsidRPr="007F1350" w:rsidRDefault="006770E7" w:rsidP="006770E7">
      <w:pPr>
        <w:spacing w:after="0" w:line="240" w:lineRule="auto"/>
        <w:rPr>
          <w:b/>
          <w:bCs/>
        </w:rPr>
      </w:pPr>
    </w:p>
    <w:p w:rsidR="006770E7" w:rsidRPr="006770E7" w:rsidRDefault="006770E7" w:rsidP="006770E7"/>
    <w:p w:rsidR="00A66224" w:rsidRDefault="00A66224" w:rsidP="00CB21B9"/>
    <w:sectPr w:rsidR="00A66224" w:rsidSect="0044322E">
      <w:head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3ED" w:rsidRDefault="009123ED" w:rsidP="00B90AE5">
      <w:pPr>
        <w:spacing w:after="0" w:line="240" w:lineRule="auto"/>
      </w:pPr>
      <w:r>
        <w:separator/>
      </w:r>
    </w:p>
  </w:endnote>
  <w:endnote w:type="continuationSeparator" w:id="0">
    <w:p w:rsidR="009123ED" w:rsidRDefault="009123ED" w:rsidP="00B9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31" w:rsidRDefault="003E1D59" w:rsidP="003E1D59">
    <w:pPr>
      <w:pStyle w:val="Footer"/>
      <w:tabs>
        <w:tab w:val="clear" w:pos="9026"/>
        <w:tab w:val="right" w:pos="9923"/>
      </w:tabs>
      <w:ind w:right="-897"/>
      <w:jc w:val="right"/>
    </w:pPr>
    <w:r>
      <w:rPr>
        <w:noProof/>
      </w:rPr>
      <w:drawing>
        <wp:inline distT="0" distB="0" distL="0" distR="0" wp14:anchorId="21D6A9B1" wp14:editId="4338A585">
          <wp:extent cx="3733805" cy="1333500"/>
          <wp:effectExtent l="0" t="0" r="0" b="0"/>
          <wp:docPr id="2" name="Picture 2" descr="C:\Users\Tafadzwa\AppData\Local\Microsoft\Windows\Temporary Internet Files\Content.Word\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fadzwa\AppData\Local\Microsoft\Windows\Temporary Internet Files\Content.Word\logo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534" cy="1342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116278"/>
      <w:docPartObj>
        <w:docPartGallery w:val="Page Numbers (Bottom of Page)"/>
        <w:docPartUnique/>
      </w:docPartObj>
    </w:sdtPr>
    <w:sdtEndPr/>
    <w:sdtContent>
      <w:sdt>
        <w:sdtPr>
          <w:id w:val="-1037969488"/>
          <w:docPartObj>
            <w:docPartGallery w:val="Page Numbers (Top of Page)"/>
            <w:docPartUnique/>
          </w:docPartObj>
        </w:sdtPr>
        <w:sdtEndPr/>
        <w:sdtContent>
          <w:p w:rsidR="0044322E" w:rsidRDefault="0044322E" w:rsidP="0044322E">
            <w:pPr>
              <w:pStyle w:val="Footer"/>
              <w:jc w:val="center"/>
            </w:pPr>
            <w:r>
              <w:t xml:space="preserve">Page </w:t>
            </w:r>
            <w:r w:rsidR="00E74D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74D38">
              <w:rPr>
                <w:b/>
                <w:sz w:val="24"/>
                <w:szCs w:val="24"/>
              </w:rPr>
              <w:fldChar w:fldCharType="separate"/>
            </w:r>
            <w:r w:rsidR="00ED5CB5">
              <w:rPr>
                <w:b/>
                <w:noProof/>
              </w:rPr>
              <w:t>7</w:t>
            </w:r>
            <w:r w:rsidR="00E74D3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74D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74D38">
              <w:rPr>
                <w:b/>
                <w:sz w:val="24"/>
                <w:szCs w:val="24"/>
              </w:rPr>
              <w:fldChar w:fldCharType="separate"/>
            </w:r>
            <w:r w:rsidR="00ED5CB5">
              <w:rPr>
                <w:b/>
                <w:noProof/>
              </w:rPr>
              <w:t>9</w:t>
            </w:r>
            <w:r w:rsidR="00E74D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322E" w:rsidRPr="0044322E" w:rsidRDefault="0044322E" w:rsidP="004432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31" w:rsidRDefault="002C6E3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31" w:rsidRDefault="002C6E3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3867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B90AE5" w:rsidRDefault="00B90AE5">
            <w:pPr>
              <w:pStyle w:val="Footer"/>
              <w:jc w:val="center"/>
            </w:pPr>
            <w:r>
              <w:t xml:space="preserve">Page </w:t>
            </w:r>
            <w:r w:rsidR="00E74D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74D38">
              <w:rPr>
                <w:b/>
                <w:sz w:val="24"/>
                <w:szCs w:val="24"/>
              </w:rPr>
              <w:fldChar w:fldCharType="separate"/>
            </w:r>
            <w:r w:rsidR="0044322E">
              <w:rPr>
                <w:b/>
                <w:noProof/>
              </w:rPr>
              <w:t>4</w:t>
            </w:r>
            <w:r w:rsidR="00E74D3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74D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74D38">
              <w:rPr>
                <w:b/>
                <w:sz w:val="24"/>
                <w:szCs w:val="24"/>
              </w:rPr>
              <w:fldChar w:fldCharType="separate"/>
            </w:r>
            <w:r w:rsidR="00243E87">
              <w:rPr>
                <w:b/>
                <w:noProof/>
              </w:rPr>
              <w:t>4</w:t>
            </w:r>
            <w:r w:rsidR="00E74D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90AE5" w:rsidRDefault="00B90A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3ED" w:rsidRDefault="009123ED" w:rsidP="00B90AE5">
      <w:pPr>
        <w:spacing w:after="0" w:line="240" w:lineRule="auto"/>
      </w:pPr>
      <w:r>
        <w:separator/>
      </w:r>
    </w:p>
  </w:footnote>
  <w:footnote w:type="continuationSeparator" w:id="0">
    <w:p w:rsidR="009123ED" w:rsidRDefault="009123ED" w:rsidP="00B9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22E" w:rsidRPr="00451A5A" w:rsidRDefault="003E1D59" w:rsidP="003E1D59">
    <w:pPr>
      <w:pStyle w:val="Header"/>
      <w:jc w:val="center"/>
      <w:rPr>
        <w:i/>
      </w:rPr>
    </w:pPr>
    <w:r w:rsidRPr="00451A5A">
      <w:rPr>
        <w:i/>
      </w:rPr>
      <w:t>Confidentiality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AE5" w:rsidRDefault="00B90AE5">
    <w:pPr>
      <w:pStyle w:val="Header"/>
    </w:pPr>
    <w:r>
      <w:t>Document Version Control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D59" w:rsidRPr="00451A5A" w:rsidRDefault="003E1D59">
    <w:pPr>
      <w:pStyle w:val="Header"/>
      <w:rPr>
        <w:i/>
      </w:rPr>
    </w:pPr>
    <w:r w:rsidRPr="00451A5A">
      <w:rPr>
        <w:i/>
      </w:rPr>
      <w:t>Document Version Control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22E" w:rsidRPr="00451A5A" w:rsidRDefault="0044322E" w:rsidP="0044322E">
    <w:pPr>
      <w:pStyle w:val="Header"/>
      <w:rPr>
        <w:i/>
      </w:rPr>
    </w:pPr>
    <w:r w:rsidRPr="00451A5A">
      <w:rPr>
        <w:i/>
      </w:rPr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AE5" w:rsidRDefault="00B90AE5">
    <w:pPr>
      <w:pStyle w:val="Header"/>
    </w:pPr>
    <w:r>
      <w:t>Contents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22E" w:rsidRPr="00451A5A" w:rsidRDefault="009123ED" w:rsidP="0044322E">
    <w:pPr>
      <w:pStyle w:val="Header"/>
      <w:rPr>
        <w:i/>
      </w:rPr>
    </w:pPr>
    <w:sdt>
      <w:sdtPr>
        <w:rPr>
          <w:i/>
        </w:rPr>
        <w:alias w:val="Title"/>
        <w:tag w:val="Title"/>
        <w:id w:val="14852761"/>
        <w:temporary/>
        <w:showingPlcHdr/>
      </w:sdtPr>
      <w:sdtEndPr/>
      <w:sdtContent>
        <w:r w:rsidR="0044322E" w:rsidRPr="00451A5A">
          <w:rPr>
            <w:i/>
          </w:rPr>
          <w:t>[Type text]</w:t>
        </w:r>
      </w:sdtContent>
    </w:sdt>
    <w:r w:rsidR="0044322E" w:rsidRPr="00451A5A">
      <w:rPr>
        <w:i/>
      </w:rPr>
      <w:ptab w:relativeTo="margin" w:alignment="center" w:leader="none"/>
    </w:r>
    <w:r w:rsidR="0044322E" w:rsidRPr="00451A5A">
      <w:rPr>
        <w:i/>
      </w:rPr>
      <w:ptab w:relativeTo="margin" w:alignment="right" w:leader="none"/>
    </w:r>
    <w:sdt>
      <w:sdtPr>
        <w:rPr>
          <w:i/>
        </w:rPr>
        <w:alias w:val="Version"/>
        <w:tag w:val="Version"/>
        <w:id w:val="14852763"/>
        <w:temporary/>
        <w:showingPlcHdr/>
      </w:sdtPr>
      <w:sdtEndPr/>
      <w:sdtContent>
        <w:r w:rsidR="0044322E" w:rsidRPr="00451A5A">
          <w:rPr>
            <w:i/>
          </w:rPr>
          <w:t>[Type text]</w:t>
        </w:r>
      </w:sdtContent>
    </w:sdt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AE5" w:rsidRDefault="009123ED">
    <w:pPr>
      <w:pStyle w:val="Header"/>
    </w:pPr>
    <w:sdt>
      <w:sdtPr>
        <w:alias w:val="Title"/>
        <w:tag w:val="Title"/>
        <w:id w:val="565049494"/>
        <w:temporary/>
        <w:showingPlcHdr/>
      </w:sdtPr>
      <w:sdtEndPr/>
      <w:sdtContent>
        <w:r w:rsidR="00B90AE5">
          <w:t>[Type text]</w:t>
        </w:r>
      </w:sdtContent>
    </w:sdt>
    <w:r w:rsidR="00B90AE5">
      <w:ptab w:relativeTo="margin" w:alignment="center" w:leader="none"/>
    </w:r>
    <w:sdt>
      <w:sdtPr>
        <w:alias w:val="SubTitle"/>
        <w:tag w:val="Subtitle"/>
        <w:id w:val="968859947"/>
        <w:temporary/>
        <w:showingPlcHdr/>
      </w:sdtPr>
      <w:sdtEndPr/>
      <w:sdtContent>
        <w:r w:rsidR="00B90AE5">
          <w:t>[Type text]</w:t>
        </w:r>
      </w:sdtContent>
    </w:sdt>
    <w:r w:rsidR="00B90AE5">
      <w:ptab w:relativeTo="margin" w:alignment="right" w:leader="none"/>
    </w:r>
    <w:sdt>
      <w:sdtPr>
        <w:alias w:val="Version"/>
        <w:tag w:val="Version"/>
        <w:id w:val="968859952"/>
        <w:temporary/>
        <w:showingPlcHdr/>
      </w:sdtPr>
      <w:sdtEndPr/>
      <w:sdtContent>
        <w:r w:rsidR="00B90AE5">
          <w:t>[Type text]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62D03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pho Moloi">
    <w15:presenceInfo w15:providerId="AD" w15:userId="S-1-5-21-325979042-313433853-1276246199-12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87"/>
    <w:rsid w:val="00017C58"/>
    <w:rsid w:val="00037491"/>
    <w:rsid w:val="00041B88"/>
    <w:rsid w:val="0007048F"/>
    <w:rsid w:val="00073FA3"/>
    <w:rsid w:val="00091905"/>
    <w:rsid w:val="000C1331"/>
    <w:rsid w:val="000F2F6A"/>
    <w:rsid w:val="00116858"/>
    <w:rsid w:val="00172ED7"/>
    <w:rsid w:val="00174D24"/>
    <w:rsid w:val="00177B67"/>
    <w:rsid w:val="001A103B"/>
    <w:rsid w:val="001C4AD4"/>
    <w:rsid w:val="001E2791"/>
    <w:rsid w:val="001F52FF"/>
    <w:rsid w:val="001F7595"/>
    <w:rsid w:val="00243E87"/>
    <w:rsid w:val="0026037A"/>
    <w:rsid w:val="00266390"/>
    <w:rsid w:val="002C6E31"/>
    <w:rsid w:val="002E5AEA"/>
    <w:rsid w:val="00340C28"/>
    <w:rsid w:val="00347245"/>
    <w:rsid w:val="00371A2A"/>
    <w:rsid w:val="00374AD9"/>
    <w:rsid w:val="00375C23"/>
    <w:rsid w:val="00387715"/>
    <w:rsid w:val="00387A14"/>
    <w:rsid w:val="003969C5"/>
    <w:rsid w:val="003B7874"/>
    <w:rsid w:val="003E1D59"/>
    <w:rsid w:val="003E3A48"/>
    <w:rsid w:val="003F0094"/>
    <w:rsid w:val="004127D5"/>
    <w:rsid w:val="0044322E"/>
    <w:rsid w:val="00451A5A"/>
    <w:rsid w:val="004B0CD0"/>
    <w:rsid w:val="004D2B89"/>
    <w:rsid w:val="005122CD"/>
    <w:rsid w:val="0053086B"/>
    <w:rsid w:val="00533A4B"/>
    <w:rsid w:val="00537CAC"/>
    <w:rsid w:val="00544B34"/>
    <w:rsid w:val="00567AD3"/>
    <w:rsid w:val="00595A7D"/>
    <w:rsid w:val="005A6B5C"/>
    <w:rsid w:val="005F0640"/>
    <w:rsid w:val="00620BB8"/>
    <w:rsid w:val="00631106"/>
    <w:rsid w:val="00637F0A"/>
    <w:rsid w:val="00640967"/>
    <w:rsid w:val="006532F9"/>
    <w:rsid w:val="0065505F"/>
    <w:rsid w:val="006571A2"/>
    <w:rsid w:val="006770E7"/>
    <w:rsid w:val="006B6E59"/>
    <w:rsid w:val="006C6046"/>
    <w:rsid w:val="007317D6"/>
    <w:rsid w:val="00777E9D"/>
    <w:rsid w:val="007A6DD8"/>
    <w:rsid w:val="007E3EBE"/>
    <w:rsid w:val="0087162B"/>
    <w:rsid w:val="008B1670"/>
    <w:rsid w:val="008B7633"/>
    <w:rsid w:val="008D2390"/>
    <w:rsid w:val="008E69A2"/>
    <w:rsid w:val="009123ED"/>
    <w:rsid w:val="00924686"/>
    <w:rsid w:val="00953054"/>
    <w:rsid w:val="00973957"/>
    <w:rsid w:val="00990D15"/>
    <w:rsid w:val="00990F19"/>
    <w:rsid w:val="00997CB4"/>
    <w:rsid w:val="009A0D1D"/>
    <w:rsid w:val="00A01AFF"/>
    <w:rsid w:val="00A1051E"/>
    <w:rsid w:val="00A66224"/>
    <w:rsid w:val="00AC7088"/>
    <w:rsid w:val="00AF335D"/>
    <w:rsid w:val="00B061C8"/>
    <w:rsid w:val="00B26260"/>
    <w:rsid w:val="00B851B8"/>
    <w:rsid w:val="00B90AE5"/>
    <w:rsid w:val="00BF4CFB"/>
    <w:rsid w:val="00BF5B7A"/>
    <w:rsid w:val="00C01112"/>
    <w:rsid w:val="00C30F32"/>
    <w:rsid w:val="00C33E2E"/>
    <w:rsid w:val="00C4362F"/>
    <w:rsid w:val="00C55235"/>
    <w:rsid w:val="00CB21B9"/>
    <w:rsid w:val="00CD6768"/>
    <w:rsid w:val="00D20A70"/>
    <w:rsid w:val="00D25FF9"/>
    <w:rsid w:val="00D362B3"/>
    <w:rsid w:val="00D54CFA"/>
    <w:rsid w:val="00DC254A"/>
    <w:rsid w:val="00DF2EC6"/>
    <w:rsid w:val="00E41CFD"/>
    <w:rsid w:val="00E446BC"/>
    <w:rsid w:val="00E6155E"/>
    <w:rsid w:val="00E74D38"/>
    <w:rsid w:val="00EB6E8C"/>
    <w:rsid w:val="00ED5CB5"/>
    <w:rsid w:val="00EE59C9"/>
    <w:rsid w:val="00EF4410"/>
    <w:rsid w:val="00F139B2"/>
    <w:rsid w:val="00F623FD"/>
    <w:rsid w:val="00F65A56"/>
    <w:rsid w:val="00F778AF"/>
    <w:rsid w:val="00F77A33"/>
    <w:rsid w:val="00FA111B"/>
    <w:rsid w:val="00FA24B3"/>
    <w:rsid w:val="00FB6343"/>
    <w:rsid w:val="00FC3F05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C9EF0-1BA9-47A1-AA10-E947773F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B9"/>
    <w:pPr>
      <w:keepNext/>
      <w:keepLines/>
      <w:numPr>
        <w:numId w:val="1"/>
      </w:numPr>
      <w:spacing w:before="480" w:after="0"/>
      <w:outlineLvl w:val="0"/>
    </w:pPr>
    <w:rPr>
      <w:rFonts w:ascii="Trebuchet MS" w:eastAsiaTheme="majorEastAsia" w:hAnsi="Trebuchet MS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1B9"/>
    <w:pPr>
      <w:keepNext/>
      <w:keepLines/>
      <w:numPr>
        <w:ilvl w:val="1"/>
        <w:numId w:val="1"/>
      </w:numPr>
      <w:spacing w:before="200" w:after="0"/>
      <w:outlineLvl w:val="1"/>
    </w:pPr>
    <w:rPr>
      <w:rFonts w:ascii="Trebuchet MS" w:eastAsiaTheme="majorEastAsia" w:hAnsi="Trebuchet M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B9"/>
    <w:pPr>
      <w:keepNext/>
      <w:keepLines/>
      <w:numPr>
        <w:ilvl w:val="2"/>
        <w:numId w:val="1"/>
      </w:numPr>
      <w:spacing w:before="200" w:after="0"/>
      <w:outlineLvl w:val="2"/>
    </w:pPr>
    <w:rPr>
      <w:rFonts w:ascii="Trebuchet MS" w:eastAsiaTheme="majorEastAsia" w:hAnsi="Trebuchet MS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B9"/>
    <w:pPr>
      <w:keepNext/>
      <w:keepLines/>
      <w:spacing w:before="200" w:after="0"/>
      <w:outlineLvl w:val="3"/>
    </w:pPr>
    <w:rPr>
      <w:rFonts w:ascii="Trebuchet MS" w:eastAsiaTheme="majorEastAsia" w:hAnsi="Trebuchet MS" w:cstheme="majorBidi"/>
      <w:b/>
      <w:bCs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87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87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AE5"/>
  </w:style>
  <w:style w:type="paragraph" w:styleId="Footer">
    <w:name w:val="footer"/>
    <w:basedOn w:val="Normal"/>
    <w:link w:val="FooterChar"/>
    <w:uiPriority w:val="99"/>
    <w:unhideWhenUsed/>
    <w:rsid w:val="00B9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E5"/>
  </w:style>
  <w:style w:type="character" w:styleId="PlaceholderText">
    <w:name w:val="Placeholder Text"/>
    <w:basedOn w:val="DefaultParagraphFont"/>
    <w:uiPriority w:val="99"/>
    <w:semiHidden/>
    <w:rsid w:val="008E69A2"/>
    <w:rPr>
      <w:color w:val="808080"/>
    </w:rPr>
  </w:style>
  <w:style w:type="table" w:styleId="LightShading">
    <w:name w:val="Light Shading"/>
    <w:basedOn w:val="TableNormal"/>
    <w:uiPriority w:val="60"/>
    <w:rsid w:val="002C6E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21B9"/>
    <w:rPr>
      <w:rFonts w:ascii="Trebuchet MS" w:eastAsiaTheme="majorEastAsia" w:hAnsi="Trebuchet MS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1B9"/>
    <w:rPr>
      <w:rFonts w:ascii="Trebuchet MS" w:eastAsiaTheme="majorEastAsia" w:hAnsi="Trebuchet MS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1B9"/>
    <w:rPr>
      <w:rFonts w:ascii="Trebuchet MS" w:eastAsiaTheme="majorEastAsia" w:hAnsi="Trebuchet MS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B9"/>
    <w:rPr>
      <w:rFonts w:ascii="Trebuchet MS" w:eastAsiaTheme="majorEastAsia" w:hAnsi="Trebuchet MS" w:cstheme="majorBidi"/>
      <w:b/>
      <w:bCs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1D59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224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62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2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2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6224"/>
    <w:rPr>
      <w:color w:val="0000FF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770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67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7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7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802EE0D6E340BDAA079F806E3C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C6B40-178E-48AB-9191-577CC1FEA6AD}"/>
      </w:docPartPr>
      <w:docPartBody>
        <w:p w:rsidR="006F21E2" w:rsidRDefault="005E5499">
          <w:pPr>
            <w:pStyle w:val="C6802EE0D6E340BDAA079F806E3C4F14"/>
          </w:pPr>
          <w:r w:rsidRPr="00CB21B9">
            <w:rPr>
              <w:rFonts w:ascii="Trebuchet MS" w:eastAsiaTheme="majorEastAsia" w:hAnsi="Trebuchet MS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99"/>
    <w:rsid w:val="00375B4A"/>
    <w:rsid w:val="00377E91"/>
    <w:rsid w:val="005E5499"/>
    <w:rsid w:val="006F21E2"/>
    <w:rsid w:val="007C4A0B"/>
    <w:rsid w:val="009F5418"/>
    <w:rsid w:val="00D333D8"/>
    <w:rsid w:val="00E57A2F"/>
    <w:rsid w:val="00E945DE"/>
    <w:rsid w:val="00F47608"/>
    <w:rsid w:val="00FA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2EE0D6E340BDAA079F806E3C4F14">
    <w:name w:val="C6802EE0D6E340BDAA079F806E3C4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_veneka">
      <a:majorFont>
        <a:latin typeface="Trebuchet M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EAA6A-B2A8-4B6A-97E9-001A7B97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Indigo Centralised Issuing Upload File Specification</vt:lpstr>
    </vt:vector>
  </TitlesOfParts>
  <Company>HP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Indigo Centralised Issuing Upload File Specification</dc:title>
  <dc:subject>Technical Specification</dc:subject>
  <dc:creator>Mpho Moloi</dc:creator>
  <cp:lastModifiedBy>Moleboheng Tladi</cp:lastModifiedBy>
  <cp:revision>7</cp:revision>
  <dcterms:created xsi:type="dcterms:W3CDTF">2015-04-14T12:35:00Z</dcterms:created>
  <dcterms:modified xsi:type="dcterms:W3CDTF">2015-07-14T13:55:00Z</dcterms:modified>
</cp:coreProperties>
</file>